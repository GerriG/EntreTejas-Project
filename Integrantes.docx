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0DF0" w14:textId="77777777" w:rsidR="00DF672E" w:rsidRDefault="00DF672E" w:rsidP="00DF672E">
      <w:pPr>
        <w:jc w:val="center"/>
      </w:pPr>
      <w:r>
        <w:rPr>
          <w:noProof/>
        </w:rPr>
        <w:drawing>
          <wp:inline distT="0" distB="0" distL="0" distR="0" wp14:anchorId="24F3372B" wp14:editId="21983D2C">
            <wp:extent cx="4572000" cy="1019175"/>
            <wp:effectExtent l="0" t="0" r="0" b="0"/>
            <wp:docPr id="545993161" name="Picture 54599316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93161" name="Picture 545993161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8FA5" w14:textId="77777777" w:rsidR="00DF672E" w:rsidRPr="009A4AAE" w:rsidRDefault="00DF672E" w:rsidP="00DF672E">
      <w:pPr>
        <w:jc w:val="center"/>
        <w:rPr>
          <w:rFonts w:ascii="Times New Roman" w:eastAsia="Candara" w:hAnsi="Times New Roman" w:cs="Times New Roman"/>
          <w:b/>
        </w:rPr>
      </w:pPr>
      <w:r w:rsidRPr="009A4AAE">
        <w:rPr>
          <w:rFonts w:ascii="Times New Roman" w:eastAsia="Candara" w:hAnsi="Times New Roman" w:cs="Times New Roman"/>
          <w:b/>
        </w:rPr>
        <w:t>FACULTAD DE INFORMATICA Y CIENCIAS APLICADAS</w:t>
      </w:r>
    </w:p>
    <w:p w14:paraId="04BD9685" w14:textId="77777777" w:rsidR="00DF672E" w:rsidRPr="009A4AAE" w:rsidRDefault="00DF672E" w:rsidP="00DF672E">
      <w:pPr>
        <w:jc w:val="center"/>
        <w:rPr>
          <w:rFonts w:ascii="Times New Roman" w:eastAsia="Candara" w:hAnsi="Times New Roman" w:cs="Times New Roman"/>
          <w:b/>
        </w:rPr>
      </w:pPr>
      <w:r w:rsidRPr="009A4AAE">
        <w:rPr>
          <w:rFonts w:ascii="Times New Roman" w:eastAsia="Candara" w:hAnsi="Times New Roman" w:cs="Times New Roman"/>
          <w:b/>
        </w:rPr>
        <w:t>Asignatura:</w:t>
      </w:r>
    </w:p>
    <w:p w14:paraId="78441D2B" w14:textId="77777777" w:rsidR="00DF672E" w:rsidRDefault="00DF672E" w:rsidP="00DF672E">
      <w:pPr>
        <w:jc w:val="center"/>
        <w:rPr>
          <w:rFonts w:ascii="Times New Roman" w:eastAsia="Candara" w:hAnsi="Times New Roman" w:cs="Times New Roman"/>
        </w:rPr>
      </w:pPr>
      <w:r w:rsidRPr="00755FE1">
        <w:rPr>
          <w:rFonts w:ascii="Times New Roman" w:eastAsia="Candara" w:hAnsi="Times New Roman" w:cs="Times New Roman"/>
        </w:rPr>
        <w:t>DESARROLLO DE LA PLATAFORMA WEB</w:t>
      </w:r>
    </w:p>
    <w:p w14:paraId="681FE4F1" w14:textId="77777777" w:rsidR="00DF672E" w:rsidRPr="009A4AAE" w:rsidRDefault="00DF672E" w:rsidP="00DF672E">
      <w:pPr>
        <w:jc w:val="center"/>
        <w:rPr>
          <w:rFonts w:ascii="Times New Roman" w:eastAsia="Candara" w:hAnsi="Times New Roman" w:cs="Times New Roman"/>
          <w:b/>
        </w:rPr>
      </w:pPr>
      <w:r w:rsidRPr="009A4AAE">
        <w:rPr>
          <w:rFonts w:ascii="Times New Roman" w:eastAsia="Candara" w:hAnsi="Times New Roman" w:cs="Times New Roman"/>
          <w:b/>
        </w:rPr>
        <w:t>Sección:</w:t>
      </w:r>
    </w:p>
    <w:p w14:paraId="2A9EE82A" w14:textId="77777777" w:rsidR="00DF672E" w:rsidRPr="009A4AAE" w:rsidRDefault="00DF672E" w:rsidP="00DF672E">
      <w:pPr>
        <w:jc w:val="center"/>
        <w:rPr>
          <w:rFonts w:ascii="Times New Roman" w:eastAsia="Candara" w:hAnsi="Times New Roman" w:cs="Times New Roman"/>
        </w:rPr>
      </w:pPr>
      <w:r w:rsidRPr="009A4AAE">
        <w:rPr>
          <w:rFonts w:ascii="Times New Roman" w:eastAsia="Candara" w:hAnsi="Times New Roman" w:cs="Times New Roman"/>
        </w:rPr>
        <w:t>02</w:t>
      </w:r>
    </w:p>
    <w:p w14:paraId="2D3D5B57" w14:textId="77777777" w:rsidR="00DF672E" w:rsidRPr="009A4AAE" w:rsidRDefault="00DF672E" w:rsidP="00DF672E">
      <w:pPr>
        <w:jc w:val="center"/>
        <w:rPr>
          <w:rFonts w:ascii="Times New Roman" w:eastAsia="Candara" w:hAnsi="Times New Roman" w:cs="Times New Roman"/>
          <w:b/>
        </w:rPr>
      </w:pPr>
      <w:r w:rsidRPr="009A4AAE">
        <w:rPr>
          <w:rFonts w:ascii="Times New Roman" w:eastAsia="Candara" w:hAnsi="Times New Roman" w:cs="Times New Roman"/>
          <w:b/>
        </w:rPr>
        <w:t>Docente:</w:t>
      </w:r>
    </w:p>
    <w:p w14:paraId="25E5E868" w14:textId="77777777" w:rsidR="00DF672E" w:rsidRPr="009A4AAE" w:rsidRDefault="00DF672E" w:rsidP="00DF672E">
      <w:pPr>
        <w:jc w:val="center"/>
        <w:rPr>
          <w:rFonts w:ascii="Times New Roman" w:eastAsia="Candara" w:hAnsi="Times New Roman" w:cs="Times New Roman"/>
        </w:rPr>
      </w:pPr>
      <w:r w:rsidRPr="009A4AAE">
        <w:rPr>
          <w:rFonts w:ascii="Times New Roman" w:eastAsia="Candara" w:hAnsi="Times New Roman" w:cs="Times New Roman"/>
        </w:rPr>
        <w:t xml:space="preserve">Ing. </w:t>
      </w:r>
      <w:r w:rsidRPr="00755FE1">
        <w:rPr>
          <w:rFonts w:ascii="Times New Roman" w:eastAsia="Candara" w:hAnsi="Times New Roman" w:cs="Times New Roman"/>
        </w:rPr>
        <w:t>José Orlando Girón Barrera</w:t>
      </w:r>
    </w:p>
    <w:p w14:paraId="0011A26B" w14:textId="77777777" w:rsidR="00DF672E" w:rsidRPr="009A4AAE" w:rsidRDefault="00DF672E" w:rsidP="00DF672E">
      <w:pPr>
        <w:jc w:val="center"/>
        <w:rPr>
          <w:rFonts w:ascii="Times New Roman" w:eastAsia="Candara" w:hAnsi="Times New Roman" w:cs="Times New Roman"/>
          <w:b/>
        </w:rPr>
      </w:pPr>
      <w:r w:rsidRPr="009A4AAE">
        <w:rPr>
          <w:rFonts w:ascii="Times New Roman" w:eastAsia="Candara" w:hAnsi="Times New Roman" w:cs="Times New Roman"/>
          <w:b/>
        </w:rPr>
        <w:t>Tarea:</w:t>
      </w:r>
    </w:p>
    <w:p w14:paraId="3F90A508" w14:textId="3F5B21DA" w:rsidR="00DF672E" w:rsidRPr="00573A6A" w:rsidRDefault="00573A6A" w:rsidP="00DF672E">
      <w:pPr>
        <w:jc w:val="center"/>
        <w:rPr>
          <w:rFonts w:ascii="Times New Roman" w:eastAsia="Candara" w:hAnsi="Times New Roman" w:cs="Times New Roman"/>
          <w:u w:val="single"/>
        </w:rPr>
      </w:pPr>
      <w:r>
        <w:rPr>
          <w:rFonts w:ascii="Times New Roman" w:eastAsia="Candara" w:hAnsi="Times New Roman" w:cs="Times New Roman"/>
        </w:rPr>
        <w:t>Entrega</w:t>
      </w:r>
      <w:r w:rsidR="00F25BFF">
        <w:rPr>
          <w:rFonts w:ascii="Times New Roman" w:eastAsia="Candara" w:hAnsi="Times New Roman" w:cs="Times New Roman"/>
        </w:rPr>
        <w:t xml:space="preserve"> </w:t>
      </w:r>
      <w:r>
        <w:rPr>
          <w:rFonts w:ascii="Times New Roman" w:eastAsia="Candara" w:hAnsi="Times New Roman" w:cs="Times New Roman"/>
        </w:rPr>
        <w:t>Final</w:t>
      </w:r>
    </w:p>
    <w:p w14:paraId="2B180CA9" w14:textId="77777777" w:rsidR="00DF672E" w:rsidRPr="006D7CDD" w:rsidRDefault="00DF672E" w:rsidP="00DF672E">
      <w:pPr>
        <w:rPr>
          <w:rFonts w:ascii="Times New Roman" w:eastAsia="Candara" w:hAnsi="Times New Roman" w:cs="Times New Roman"/>
          <w:b/>
          <w:sz w:val="28"/>
          <w:szCs w:val="28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33"/>
        <w:gridCol w:w="4376"/>
        <w:gridCol w:w="3929"/>
      </w:tblGrid>
      <w:tr w:rsidR="00DF672E" w:rsidRPr="00DF672E" w14:paraId="69050388" w14:textId="77777777" w:rsidTr="0029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3" w:type="dxa"/>
          </w:tcPr>
          <w:p w14:paraId="1687BCF1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hAnsi="Times New Roman" w:cs="Times New Roman"/>
              </w:rPr>
              <w:t>N.º</w:t>
            </w:r>
          </w:p>
        </w:tc>
        <w:tc>
          <w:tcPr>
            <w:tcW w:w="4475" w:type="dxa"/>
          </w:tcPr>
          <w:p w14:paraId="70683394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hAnsi="Times New Roman" w:cs="Times New Roman"/>
              </w:rPr>
              <w:t>Integrantes</w:t>
            </w:r>
          </w:p>
        </w:tc>
        <w:tc>
          <w:tcPr>
            <w:tcW w:w="4046" w:type="dxa"/>
          </w:tcPr>
          <w:p w14:paraId="688FA049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hAnsi="Times New Roman" w:cs="Times New Roman"/>
              </w:rPr>
              <w:t>Carné</w:t>
            </w:r>
          </w:p>
        </w:tc>
      </w:tr>
      <w:tr w:rsidR="00DF672E" w:rsidRPr="00DF672E" w14:paraId="243D622E" w14:textId="77777777" w:rsidTr="0029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06571A5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75" w:type="dxa"/>
          </w:tcPr>
          <w:p w14:paraId="4EC5765F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eastAsia="Candara" w:hAnsi="Times New Roman" w:cs="Times New Roman"/>
              </w:rPr>
              <w:t>Amaya Ángel Jennifer Daniela</w:t>
            </w:r>
          </w:p>
        </w:tc>
        <w:tc>
          <w:tcPr>
            <w:tcW w:w="4046" w:type="dxa"/>
          </w:tcPr>
          <w:p w14:paraId="085AF388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eastAsia="Candara" w:hAnsi="Times New Roman" w:cs="Times New Roman"/>
              </w:rPr>
              <w:t>25-0926-2023</w:t>
            </w:r>
          </w:p>
        </w:tc>
      </w:tr>
      <w:tr w:rsidR="00DF672E" w:rsidRPr="00DF672E" w14:paraId="306AEB34" w14:textId="77777777" w:rsidTr="0029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1EC33E9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75" w:type="dxa"/>
          </w:tcPr>
          <w:p w14:paraId="3D904A23" w14:textId="77777777" w:rsidR="00DF672E" w:rsidRPr="00DF672E" w:rsidRDefault="00DF672E" w:rsidP="00DF672E">
            <w:pPr>
              <w:tabs>
                <w:tab w:val="right" w:pos="4461"/>
              </w:tabs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ndara" w:hAnsi="Times New Roman" w:cs="Times New Roman"/>
              </w:rPr>
            </w:pPr>
            <w:r w:rsidRPr="00DF672E">
              <w:rPr>
                <w:rFonts w:ascii="Times New Roman" w:eastAsia="Candara" w:hAnsi="Times New Roman" w:cs="Times New Roman"/>
              </w:rPr>
              <w:t>Archila Serrano</w:t>
            </w:r>
            <w:del w:id="0" w:author="Microsoft Word" w:date="2024-02-19T15:17:00Z" w16du:dateUtc="2024-02-19T23:17:00Z">
              <w:r w:rsidRPr="00DF672E">
                <w:rPr>
                  <w:rFonts w:ascii="Times New Roman" w:eastAsia="Candara" w:hAnsi="Times New Roman" w:cs="Times New Roman"/>
                </w:rPr>
                <w:delText>,</w:delText>
              </w:r>
            </w:del>
            <w:r w:rsidRPr="00DF672E">
              <w:rPr>
                <w:rFonts w:ascii="Times New Roman" w:eastAsia="Candara" w:hAnsi="Times New Roman" w:cs="Times New Roman"/>
              </w:rPr>
              <w:t xml:space="preserve"> Álvaro Ezequiel</w:t>
            </w:r>
          </w:p>
        </w:tc>
        <w:tc>
          <w:tcPr>
            <w:tcW w:w="4046" w:type="dxa"/>
          </w:tcPr>
          <w:p w14:paraId="6378E80B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eastAsia="Candara" w:hAnsi="Times New Roman" w:cs="Times New Roman"/>
              </w:rPr>
              <w:t>25-2868-2023</w:t>
            </w:r>
          </w:p>
        </w:tc>
      </w:tr>
      <w:tr w:rsidR="00DF672E" w:rsidRPr="00DF672E" w14:paraId="4C35A493" w14:textId="77777777" w:rsidTr="0029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0CDF160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75" w:type="dxa"/>
          </w:tcPr>
          <w:p w14:paraId="47B1AE4A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eastAsia="Candara" w:hAnsi="Times New Roman" w:cs="Times New Roman"/>
              </w:rPr>
              <w:t>Hernández Arévalo Osaki Vladimir</w:t>
            </w:r>
          </w:p>
        </w:tc>
        <w:tc>
          <w:tcPr>
            <w:tcW w:w="4046" w:type="dxa"/>
          </w:tcPr>
          <w:p w14:paraId="0678327D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eastAsia="Candara" w:hAnsi="Times New Roman" w:cs="Times New Roman"/>
              </w:rPr>
              <w:t>25-2627-2023</w:t>
            </w:r>
          </w:p>
        </w:tc>
      </w:tr>
      <w:tr w:rsidR="00DF672E" w:rsidRPr="00DF672E" w14:paraId="487CB296" w14:textId="77777777" w:rsidTr="0029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0F779F6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75" w:type="dxa"/>
          </w:tcPr>
          <w:p w14:paraId="710EB50C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eastAsia="Candara" w:hAnsi="Times New Roman" w:cs="Times New Roman"/>
              </w:rPr>
              <w:t>Martínez Salmerón Gerardo David</w:t>
            </w:r>
          </w:p>
        </w:tc>
        <w:tc>
          <w:tcPr>
            <w:tcW w:w="4046" w:type="dxa"/>
          </w:tcPr>
          <w:p w14:paraId="5C446FAA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eastAsia="Candara" w:hAnsi="Times New Roman" w:cs="Times New Roman"/>
              </w:rPr>
              <w:t>25-2769-2023</w:t>
            </w:r>
          </w:p>
        </w:tc>
      </w:tr>
      <w:tr w:rsidR="00DF672E" w:rsidRPr="00DF672E" w14:paraId="11495B99" w14:textId="77777777" w:rsidTr="0029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2DBF88F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75" w:type="dxa"/>
          </w:tcPr>
          <w:p w14:paraId="7BDB7E81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672E">
              <w:rPr>
                <w:rFonts w:ascii="Times New Roman" w:eastAsia="Candara" w:hAnsi="Times New Roman" w:cs="Times New Roman"/>
              </w:rPr>
              <w:t>Mejía Martínez Jonathan Alexander</w:t>
            </w:r>
          </w:p>
        </w:tc>
        <w:tc>
          <w:tcPr>
            <w:tcW w:w="4046" w:type="dxa"/>
          </w:tcPr>
          <w:p w14:paraId="2E91251B" w14:textId="77777777" w:rsidR="00DF672E" w:rsidRPr="00DF672E" w:rsidRDefault="00DF672E" w:rsidP="00DF672E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ndara" w:hAnsi="Times New Roman" w:cs="Times New Roman"/>
              </w:rPr>
            </w:pPr>
            <w:r w:rsidRPr="00DF672E">
              <w:rPr>
                <w:rFonts w:ascii="Times New Roman" w:eastAsia="Candara" w:hAnsi="Times New Roman" w:cs="Times New Roman"/>
              </w:rPr>
              <w:t>25-3190-2023</w:t>
            </w:r>
          </w:p>
        </w:tc>
      </w:tr>
    </w:tbl>
    <w:p w14:paraId="048F243A" w14:textId="77777777" w:rsidR="00434C96" w:rsidRDefault="00434C96" w:rsidP="00DF672E">
      <w:pPr>
        <w:ind w:firstLine="0"/>
        <w:rPr>
          <w:rFonts w:ascii="Times New Roman" w:hAnsi="Times New Roman" w:cs="Times New Roman"/>
        </w:rPr>
      </w:pPr>
    </w:p>
    <w:p w14:paraId="43E2A086" w14:textId="77777777" w:rsidR="005E41B4" w:rsidRDefault="005E41B4" w:rsidP="005E41B4">
      <w:pPr>
        <w:spacing w:line="278" w:lineRule="auto"/>
        <w:ind w:firstLine="0"/>
        <w:rPr>
          <w:rFonts w:ascii="Times New Roman" w:hAnsi="Times New Roman" w:cs="Times New Roman"/>
        </w:rPr>
      </w:pPr>
    </w:p>
    <w:p w14:paraId="30E8030B" w14:textId="77777777" w:rsidR="005E41B4" w:rsidRDefault="005E41B4" w:rsidP="005E41B4">
      <w:pPr>
        <w:spacing w:line="278" w:lineRule="auto"/>
        <w:ind w:firstLine="0"/>
        <w:rPr>
          <w:rFonts w:ascii="Times New Roman" w:hAnsi="Times New Roman" w:cs="Times New Roman"/>
        </w:rPr>
      </w:pPr>
    </w:p>
    <w:p w14:paraId="1EC73638" w14:textId="77777777" w:rsidR="00946A7B" w:rsidRDefault="00946A7B">
      <w:pPr>
        <w:spacing w:line="278" w:lineRule="auto"/>
        <w:ind w:firstLine="0"/>
        <w:rPr>
          <w:rFonts w:ascii="Times New Roman" w:hAnsi="Times New Roman" w:cs="Times New Roman"/>
        </w:rPr>
      </w:pPr>
    </w:p>
    <w:p w14:paraId="1B1104C1" w14:textId="39821935" w:rsidR="00946A7B" w:rsidRDefault="00946A7B">
      <w:pPr>
        <w:spacing w:line="278" w:lineRule="auto"/>
        <w:ind w:firstLine="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EC138" wp14:editId="549FC59A">
                <wp:simplePos x="0" y="0"/>
                <wp:positionH relativeFrom="margin">
                  <wp:align>center</wp:align>
                </wp:positionH>
                <wp:positionV relativeFrom="paragraph">
                  <wp:posOffset>1007908</wp:posOffset>
                </wp:positionV>
                <wp:extent cx="3028950" cy="266700"/>
                <wp:effectExtent l="0" t="0" r="0" b="0"/>
                <wp:wrapNone/>
                <wp:docPr id="166065363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6DF48A" w14:textId="14932D10" w:rsidR="00DF672E" w:rsidRPr="00B14BF9" w:rsidRDefault="00A519D7" w:rsidP="00DF672E">
                            <w:pPr>
                              <w:pStyle w:val="Piedepgin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5</w:t>
                            </w:r>
                            <w:r w:rsidR="00DF672E" w:rsidRPr="00B14BF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diciembre</w:t>
                            </w:r>
                            <w:r w:rsidR="00DF672E" w:rsidRPr="00B14BF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de 2024</w:t>
                            </w:r>
                          </w:p>
                          <w:p w14:paraId="7D4AF6EB" w14:textId="77777777" w:rsidR="00DF672E" w:rsidRPr="00B14BF9" w:rsidRDefault="00DF672E" w:rsidP="00DF67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1EC13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79.35pt;width:238.5pt;height:2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" stroked="f">
                <v:textbox>
                  <w:txbxContent>
                    <w:p w14:paraId="086DF48A" w14:textId="14932D10" w:rsidR="00DF672E" w:rsidRPr="00B14BF9" w:rsidRDefault="00A519D7" w:rsidP="00DF672E">
                      <w:pPr>
                        <w:pStyle w:val="Piedepgin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5</w:t>
                      </w:r>
                      <w:r w:rsidR="00DF672E" w:rsidRPr="00B14BF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de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diciembre</w:t>
                      </w:r>
                      <w:r w:rsidR="00DF672E" w:rsidRPr="00B14BF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de 2024</w:t>
                      </w:r>
                    </w:p>
                    <w:p w14:paraId="7D4AF6EB" w14:textId="77777777" w:rsidR="00DF672E" w:rsidRPr="00B14BF9" w:rsidRDefault="00DF672E" w:rsidP="00DF672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01DAB65E" w14:textId="4336EA7E" w:rsidR="005E41B4" w:rsidRDefault="00946A7B">
      <w:pPr>
        <w:spacing w:line="278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Link del aplicativo:</w:t>
      </w:r>
    </w:p>
    <w:p w14:paraId="1404CDEC" w14:textId="0473BC70" w:rsidR="00946A7B" w:rsidRDefault="00946A7B">
      <w:pPr>
        <w:spacing w:line="278" w:lineRule="auto"/>
        <w:ind w:firstLine="0"/>
        <w:rPr>
          <w:rFonts w:ascii="Times New Roman" w:hAnsi="Times New Roman" w:cs="Times New Roman"/>
        </w:rPr>
      </w:pPr>
      <w:hyperlink r:id="rId6" w:history="1">
        <w:r w:rsidRPr="00946A7B">
          <w:rPr>
            <w:rStyle w:val="Hipervnculo"/>
            <w:rFonts w:ascii="Times New Roman" w:hAnsi="Times New Roman" w:cs="Times New Roman"/>
          </w:rPr>
          <w:t>https://gerrig.byethost8.com/EntreTejas/login.php</w:t>
        </w:r>
      </w:hyperlink>
    </w:p>
    <w:p w14:paraId="07A57E69" w14:textId="2B85C749" w:rsidR="00946A7B" w:rsidRDefault="00946A7B">
      <w:pPr>
        <w:spacing w:line="278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de la documentación:</w:t>
      </w:r>
    </w:p>
    <w:p w14:paraId="6B7E5226" w14:textId="68227EC7" w:rsidR="00EA67C0" w:rsidRDefault="00EA67C0">
      <w:pPr>
        <w:spacing w:line="278" w:lineRule="auto"/>
        <w:ind w:firstLine="0"/>
      </w:pPr>
      <w:hyperlink r:id="rId7" w:history="1">
        <w:r w:rsidRPr="00EA67C0">
          <w:rPr>
            <w:rStyle w:val="Hipervnculo"/>
            <w:rFonts w:ascii="Times New Roman" w:hAnsi="Times New Roman" w:cs="Times New Roman"/>
          </w:rPr>
          <w:t>https://sites.google.com/icsfra.org/proyectogrup08-desarrollodelap/inicio</w:t>
        </w:r>
      </w:hyperlink>
    </w:p>
    <w:p w14:paraId="174A5027" w14:textId="77777777" w:rsidR="00E50184" w:rsidRDefault="00E50184">
      <w:pPr>
        <w:spacing w:line="278" w:lineRule="auto"/>
        <w:ind w:firstLine="0"/>
      </w:pPr>
    </w:p>
    <w:p w14:paraId="09234CA6" w14:textId="5B2B2190" w:rsidR="00E50184" w:rsidRDefault="00E50184">
      <w:pPr>
        <w:spacing w:line="278" w:lineRule="auto"/>
        <w:ind w:firstLine="0"/>
      </w:pPr>
      <w:r>
        <w:t>Nota:</w:t>
      </w:r>
    </w:p>
    <w:p w14:paraId="1D819016" w14:textId="02E70696" w:rsidR="00E50184" w:rsidRDefault="00E50184">
      <w:pPr>
        <w:spacing w:line="278" w:lineRule="auto"/>
        <w:ind w:firstLine="0"/>
        <w:rPr>
          <w:rFonts w:ascii="Times New Roman" w:hAnsi="Times New Roman" w:cs="Times New Roman"/>
        </w:rPr>
      </w:pPr>
      <w:r>
        <w:t>Si el proyecto falla debido al directorio, favor copiar la carpeta “EntreTejas” al escritorio.</w:t>
      </w:r>
    </w:p>
    <w:sectPr w:rsidR="00E50184" w:rsidSect="00BB1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2E"/>
    <w:rsid w:val="0005195E"/>
    <w:rsid w:val="000A70F9"/>
    <w:rsid w:val="00211ABD"/>
    <w:rsid w:val="00241E2B"/>
    <w:rsid w:val="00390FFD"/>
    <w:rsid w:val="00434C96"/>
    <w:rsid w:val="00493D72"/>
    <w:rsid w:val="00573A6A"/>
    <w:rsid w:val="005E41B4"/>
    <w:rsid w:val="00822673"/>
    <w:rsid w:val="00946A7B"/>
    <w:rsid w:val="00A519D7"/>
    <w:rsid w:val="00A536C4"/>
    <w:rsid w:val="00AE2B5C"/>
    <w:rsid w:val="00AF3AC2"/>
    <w:rsid w:val="00B74262"/>
    <w:rsid w:val="00BB1651"/>
    <w:rsid w:val="00BD47F7"/>
    <w:rsid w:val="00D80A78"/>
    <w:rsid w:val="00D8309D"/>
    <w:rsid w:val="00DF672E"/>
    <w:rsid w:val="00E50184"/>
    <w:rsid w:val="00E55106"/>
    <w:rsid w:val="00EA67C0"/>
    <w:rsid w:val="00EC7188"/>
    <w:rsid w:val="00F25BFF"/>
    <w:rsid w:val="00F41BCF"/>
    <w:rsid w:val="00F664FB"/>
    <w:rsid w:val="00FB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6F26"/>
  <w15:chartTrackingRefBased/>
  <w15:docId w15:val="{FF9D3A28-970F-40A8-AFC4-BE674809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2E"/>
    <w:pPr>
      <w:spacing w:line="360" w:lineRule="auto"/>
      <w:ind w:firstLine="720"/>
    </w:pPr>
  </w:style>
  <w:style w:type="paragraph" w:styleId="Ttulo1">
    <w:name w:val="heading 1"/>
    <w:basedOn w:val="Normal"/>
    <w:next w:val="Normal"/>
    <w:link w:val="Ttulo1Car"/>
    <w:uiPriority w:val="9"/>
    <w:qFormat/>
    <w:rsid w:val="00DF6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6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6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6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6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6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6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6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6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6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6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67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67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67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67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67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67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6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672E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6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6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67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67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67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6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67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672E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DF672E"/>
    <w:pPr>
      <w:tabs>
        <w:tab w:val="center" w:pos="4680"/>
        <w:tab w:val="right" w:pos="9360"/>
      </w:tabs>
      <w:spacing w:after="0"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72E"/>
  </w:style>
  <w:style w:type="table" w:styleId="Tablanormal3">
    <w:name w:val="Plain Table 3"/>
    <w:basedOn w:val="Tablanormal"/>
    <w:uiPriority w:val="43"/>
    <w:rsid w:val="00DF67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41B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1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icsfra.org/proyectogrup08-desarrollodelap/inic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errig.byethost8.com/EntreTejas/login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37C64-DB57-461D-BFF9-00F165235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SALMERÓN GERARDO DAVID</dc:creator>
  <cp:keywords/>
  <dc:description/>
  <cp:lastModifiedBy>Gerardo Martinez</cp:lastModifiedBy>
  <cp:revision>12</cp:revision>
  <dcterms:created xsi:type="dcterms:W3CDTF">2024-09-19T22:48:00Z</dcterms:created>
  <dcterms:modified xsi:type="dcterms:W3CDTF">2024-12-06T01:05:00Z</dcterms:modified>
</cp:coreProperties>
</file>